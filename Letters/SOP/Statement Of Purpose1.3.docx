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542E7" w:rsidRDefault="00000000">
      <w:pPr>
        <w:rPr>
          <w:sz w:val="24"/>
          <w:szCs w:val="24"/>
          <w:shd w:val="clear" w:color="auto" w:fill="FFE599"/>
        </w:rPr>
      </w:pPr>
      <w:r>
        <w:rPr>
          <w:sz w:val="24"/>
          <w:szCs w:val="24"/>
          <w:shd w:val="clear" w:color="auto" w:fill="FFE599"/>
        </w:rPr>
        <w:t>I began my journey by developing software for fun during my college days to address various issues. Now, I build data solutions for clients and lead a data engineering team. My passion for leveraging technology to solve real-world problems and create data-driven solutions has remained constant throughout my career.</w:t>
      </w:r>
    </w:p>
    <w:p w14:paraId="00000002" w14:textId="77777777" w:rsidR="00E542E7" w:rsidRDefault="00000000">
      <w:pPr>
        <w:rPr>
          <w:sz w:val="24"/>
          <w:szCs w:val="24"/>
          <w:shd w:val="clear" w:color="auto" w:fill="FFE599"/>
        </w:rPr>
      </w:pPr>
      <w:r>
        <w:rPr>
          <w:sz w:val="24"/>
          <w:szCs w:val="24"/>
          <w:shd w:val="clear" w:color="auto" w:fill="FFE599"/>
        </w:rPr>
        <w:t>With over three years of experience in the data science field, I have worked as a data engineer and analyst and have been part of a data science team, specifically in the supply chain domain. This experience has provided me with a solid understanding of data-driven solutions and other essential topics for data science. I am now eager to deepen my expertise in artificial intelligence by pursuing a Master’s program in Artificial Intelligence at ABC University.</w:t>
      </w:r>
    </w:p>
    <w:p w14:paraId="00000003" w14:textId="77777777" w:rsidR="00E542E7" w:rsidRDefault="00000000">
      <w:pPr>
        <w:rPr>
          <w:sz w:val="24"/>
          <w:szCs w:val="24"/>
        </w:rPr>
      </w:pPr>
      <w:r>
        <w:rPr>
          <w:sz w:val="24"/>
          <w:szCs w:val="24"/>
        </w:rPr>
        <w:t xml:space="preserve">Academics </w:t>
      </w:r>
    </w:p>
    <w:p w14:paraId="00000004" w14:textId="77777777" w:rsidR="00E542E7" w:rsidRDefault="00000000">
      <w:pPr>
        <w:spacing w:before="240" w:after="240"/>
        <w:rPr>
          <w:sz w:val="24"/>
          <w:szCs w:val="24"/>
          <w:shd w:val="clear" w:color="auto" w:fill="B6D7A8"/>
        </w:rPr>
      </w:pPr>
      <w:r>
        <w:rPr>
          <w:sz w:val="24"/>
          <w:szCs w:val="24"/>
          <w:shd w:val="clear" w:color="auto" w:fill="B6D7A8"/>
        </w:rPr>
        <w:t>During my BSc in Computer Science at Savitribai Phule University, I developed a solid foundation in programming languages and databases, fueled by my passion for software development, logic building, and algorithms. In my final year, I worked on a user management system project where I contributed to backend development and database management to handle user profiles and transactional data. This experience sparked my interest in data generation, structure, and analysis, motivating me to attend seminars on cloud computing and data science to deepen my understanding of data systems.</w:t>
      </w:r>
    </w:p>
    <w:p w14:paraId="00000005" w14:textId="77777777" w:rsidR="00E542E7" w:rsidRDefault="00000000">
      <w:pPr>
        <w:spacing w:before="240" w:after="240"/>
        <w:rPr>
          <w:sz w:val="24"/>
          <w:szCs w:val="24"/>
          <w:shd w:val="clear" w:color="auto" w:fill="B6D7A8"/>
        </w:rPr>
      </w:pPr>
      <w:r>
        <w:rPr>
          <w:sz w:val="24"/>
          <w:szCs w:val="24"/>
          <w:shd w:val="clear" w:color="auto" w:fill="B6D7A8"/>
        </w:rPr>
        <w:t>Alongside academics, I played football for my local city club, balancing rigorous training schedules with my studies. This taught me valuable lessons in teamwork, discipline, and time management, which contributed to my personal and professional growth.</w:t>
      </w:r>
    </w:p>
    <w:p w14:paraId="00000006" w14:textId="77777777" w:rsidR="00E542E7" w:rsidRDefault="00000000">
      <w:pPr>
        <w:spacing w:before="240" w:after="240"/>
        <w:rPr>
          <w:sz w:val="24"/>
          <w:szCs w:val="24"/>
          <w:shd w:val="clear" w:color="auto" w:fill="B6D7A8"/>
        </w:rPr>
      </w:pPr>
      <w:r>
        <w:rPr>
          <w:sz w:val="24"/>
          <w:szCs w:val="24"/>
          <w:shd w:val="clear" w:color="auto" w:fill="B6D7A8"/>
        </w:rPr>
        <w:t>Building on these experiences, I pursued the Master’s in Data Science program at Fergusson College under Savitribai Phule University, joining the second cohort of a newly introduced curriculum. The program primarily focused on data analytics, BI tools, and basic data engineering but lacked exposure to AI/ML. Initially planned as a 2-year course, it was shortened to 1.5 years, with the final 6 months reserved for an internship. Consequently, the remaining 3 semesters were condensed into 10-12 months, challenging but enhancing the intensity of learning.</w:t>
      </w:r>
    </w:p>
    <w:p w14:paraId="00000007" w14:textId="6037F385" w:rsidR="00E542E7" w:rsidRDefault="00000000">
      <w:pPr>
        <w:spacing w:before="240" w:after="240"/>
        <w:rPr>
          <w:sz w:val="24"/>
          <w:szCs w:val="24"/>
          <w:shd w:val="clear" w:color="auto" w:fill="B6D7A8"/>
        </w:rPr>
      </w:pPr>
      <w:r>
        <w:rPr>
          <w:sz w:val="24"/>
          <w:szCs w:val="24"/>
          <w:shd w:val="clear" w:color="auto" w:fill="B6D7A8"/>
        </w:rPr>
        <w:t>In my third semester, I worked on several major projects. The first was a machine-learning model for price prediction and apartment classification, allowing users to find homes or predict property prices based on inputs</w:t>
      </w:r>
      <w:r w:rsidR="00E2364F">
        <w:rPr>
          <w:sz w:val="24"/>
          <w:szCs w:val="24"/>
          <w:shd w:val="clear" w:color="auto" w:fill="B6D7A8"/>
        </w:rPr>
        <w:t xml:space="preserve"> using regression model</w:t>
      </w:r>
      <w:r>
        <w:rPr>
          <w:sz w:val="24"/>
          <w:szCs w:val="24"/>
          <w:shd w:val="clear" w:color="auto" w:fill="B6D7A8"/>
        </w:rPr>
        <w:t>. The second project involved sound classification using Artificial Neural Networks (ANN) and TensorFlow, aimed at IoT devices to detect appliance failures.</w:t>
      </w:r>
    </w:p>
    <w:p w14:paraId="00000008" w14:textId="4B869B77" w:rsidR="00E542E7" w:rsidRDefault="00000000">
      <w:pPr>
        <w:spacing w:before="240" w:after="240"/>
        <w:rPr>
          <w:sz w:val="24"/>
          <w:szCs w:val="24"/>
          <w:shd w:val="clear" w:color="auto" w:fill="B6D7A8"/>
        </w:rPr>
      </w:pPr>
      <w:r>
        <w:rPr>
          <w:sz w:val="24"/>
          <w:szCs w:val="24"/>
          <w:shd w:val="clear" w:color="auto" w:fill="B6D7A8"/>
        </w:rPr>
        <w:t>During my final semester and project, my internship at Ellicium Solutions offered hands-on experience in data engineering, BI tools, data warehousing, and analytics. I worked on a live supply chain project where I developed data-wrangling tools, built data pipelines,</w:t>
      </w:r>
      <w:r w:rsidR="007E4FD2">
        <w:rPr>
          <w:sz w:val="24"/>
          <w:szCs w:val="24"/>
          <w:shd w:val="clear" w:color="auto" w:fill="B6D7A8"/>
        </w:rPr>
        <w:t xml:space="preserve"> dashboards,</w:t>
      </w:r>
      <w:r>
        <w:rPr>
          <w:sz w:val="24"/>
          <w:szCs w:val="24"/>
          <w:shd w:val="clear" w:color="auto" w:fill="B6D7A8"/>
        </w:rPr>
        <w:t xml:space="preserve"> and prepared datasets. Additionally, I collaborated with data scientists to calculate vendor risks to mitigate potential losses in the network, deepening my understanding of data engineering’s crucial role in data science.</w:t>
      </w:r>
    </w:p>
    <w:p w14:paraId="00000009" w14:textId="77777777" w:rsidR="00E542E7" w:rsidRDefault="00000000">
      <w:pPr>
        <w:rPr>
          <w:sz w:val="24"/>
          <w:szCs w:val="24"/>
        </w:rPr>
      </w:pPr>
      <w:r>
        <w:rPr>
          <w:sz w:val="24"/>
          <w:szCs w:val="24"/>
        </w:rPr>
        <w:t>Professional</w:t>
      </w:r>
    </w:p>
    <w:p w14:paraId="0000000A" w14:textId="10D7246E" w:rsidR="00E542E7" w:rsidRDefault="00000000">
      <w:pPr>
        <w:rPr>
          <w:sz w:val="24"/>
          <w:szCs w:val="24"/>
          <w:shd w:val="clear" w:color="auto" w:fill="A4C2F4"/>
        </w:rPr>
      </w:pPr>
      <w:r>
        <w:rPr>
          <w:sz w:val="24"/>
          <w:szCs w:val="24"/>
          <w:shd w:val="clear" w:color="auto" w:fill="A4C2F4"/>
        </w:rPr>
        <w:lastRenderedPageBreak/>
        <w:t>At Ellicium Solutions, I transitioned into a full-time Software Engineer role, where my initial work on a proof of concept (POC) grew into a comprehensive project. Over the past three years, I've taken on various roles, including Data Engineer/Analyst and Azure Data Engineer. I've worked closely with clients, providing data-driven solutions and collaborating with data scientists on predictive models. My experience spans data use cases, algorithm development, building ETL pipelines, and using Cloud services. Proficient in</w:t>
      </w:r>
      <w:r w:rsidR="00E22700">
        <w:rPr>
          <w:sz w:val="24"/>
          <w:szCs w:val="24"/>
          <w:shd w:val="clear" w:color="auto" w:fill="A4C2F4"/>
        </w:rPr>
        <w:t xml:space="preserve"> analytical and big- data technologies</w:t>
      </w:r>
      <w:r>
        <w:rPr>
          <w:sz w:val="24"/>
          <w:szCs w:val="24"/>
          <w:shd w:val="clear" w:color="auto" w:fill="A4C2F4"/>
        </w:rPr>
        <w:t>, I now do development and lead a team of over ten data engineers and trained interns annually in Python.</w:t>
      </w:r>
    </w:p>
    <w:p w14:paraId="0000000B" w14:textId="77777777" w:rsidR="00E542E7" w:rsidRDefault="00000000">
      <w:pPr>
        <w:rPr>
          <w:sz w:val="24"/>
          <w:szCs w:val="24"/>
          <w:shd w:val="clear" w:color="auto" w:fill="A4C2F4"/>
        </w:rPr>
      </w:pPr>
      <w:r>
        <w:rPr>
          <w:sz w:val="24"/>
          <w:szCs w:val="24"/>
          <w:shd w:val="clear" w:color="auto" w:fill="A4C2F4"/>
        </w:rPr>
        <w:t>Despite my expanding responsibilities, my passion for data keeps me engaged, especially as I recognize the importance of understanding the business side of Data Science and AI. My role often involves long hours, sometimes 12-15 hours a day, but I am committed to continuing my growth. To achieve my career goals, I seek dedicated time for further development, now that I have a solid foundation to build on.</w:t>
      </w:r>
    </w:p>
    <w:p w14:paraId="0000000C" w14:textId="77777777" w:rsidR="00E542E7" w:rsidRDefault="00000000">
      <w:pPr>
        <w:rPr>
          <w:sz w:val="24"/>
          <w:szCs w:val="24"/>
          <w:highlight w:val="red"/>
        </w:rPr>
      </w:pPr>
      <w:r>
        <w:rPr>
          <w:sz w:val="24"/>
          <w:szCs w:val="24"/>
          <w:highlight w:val="red"/>
        </w:rPr>
        <w:t>Why</w:t>
      </w:r>
    </w:p>
    <w:p w14:paraId="0000000D" w14:textId="77777777" w:rsidR="00E542E7" w:rsidRDefault="00000000">
      <w:pPr>
        <w:rPr>
          <w:sz w:val="24"/>
          <w:szCs w:val="24"/>
          <w:highlight w:val="red"/>
        </w:rPr>
      </w:pPr>
      <w:r>
        <w:rPr>
          <w:sz w:val="24"/>
          <w:szCs w:val="24"/>
          <w:highlight w:val="red"/>
        </w:rPr>
        <w:t>The Master's program at [University Name] stands out due to its focus on [specific aspect, e.g., cutting-edge research in AI/ML or supply chain analytics]. I am particularly drawn to [Professor’s Name] research in [specific area], as it aligns closely with my interest in [specific field].</w:t>
      </w:r>
    </w:p>
    <w:p w14:paraId="0000000E" w14:textId="77777777" w:rsidR="00E542E7" w:rsidRDefault="00000000">
      <w:pPr>
        <w:rPr>
          <w:sz w:val="24"/>
          <w:szCs w:val="24"/>
          <w:highlight w:val="red"/>
        </w:rPr>
      </w:pPr>
      <w:r>
        <w:rPr>
          <w:sz w:val="24"/>
          <w:szCs w:val="24"/>
          <w:highlight w:val="red"/>
        </w:rPr>
        <w:t>The program at [University/College Name] stands out to me for its comprehensive approach to applied AI and its emphasis on handling big data in real-world applications. I am particularly drawn to the work of Professor [Professor’s Name], whose research in [specific research interest, e.g., scalable machine learning, deep learning for unstructured data, NLP for diverse industry applications] closely aligns with my goals of creating adaptable and interpretable AI models. Collaborating with faculty who are at the forefront of AI and big data research would be an invaluable opportunity to advance my skills while contributing to projects with meaningful, cross-domain impacts.</w:t>
      </w:r>
    </w:p>
    <w:sdt>
      <w:sdtPr>
        <w:tag w:val="goog_rdk_2"/>
        <w:id w:val="-1350941310"/>
      </w:sdtPr>
      <w:sdtContent>
        <w:p w14:paraId="0000000F" w14:textId="77777777" w:rsidR="00E542E7" w:rsidRPr="00E542E7" w:rsidRDefault="00000000" w:rsidP="00E542E7">
          <w:pPr>
            <w:spacing w:before="240" w:after="240"/>
            <w:rPr>
              <w:rPrChange w:id="0" w:author="tanish sakate" w:date="2024-12-17T10:09:00Z">
                <w:rPr>
                  <w:sz w:val="24"/>
                  <w:szCs w:val="24"/>
                </w:rPr>
              </w:rPrChange>
            </w:rPr>
            <w:pPrChange w:id="1" w:author="tanish sakate" w:date="2024-12-17T10:09:00Z">
              <w:pPr/>
            </w:pPrChange>
          </w:pPr>
          <w:sdt>
            <w:sdtPr>
              <w:tag w:val="goog_rdk_1"/>
              <w:id w:val="-1522936944"/>
            </w:sdtPr>
            <w:sdtContent>
              <w:ins w:id="2" w:author="tanish sakate" w:date="2024-12-17T10:09:00Z">
                <w:r>
                  <w:rPr>
                    <w:sz w:val="24"/>
                    <w:szCs w:val="24"/>
                    <w:highlight w:val="red"/>
                  </w:rPr>
                  <w:t xml:space="preserve">I am excited to join [University Name] to advance my expertise in Artificial Intelligence and related fields. While I have a solid theoretical foundation in AI concepts, I am eager to gain practical experience and deepen my understanding through your university’s rigorous curriculum and research opportunities. I am particularly interested in focusing on areas such as machine learning algorithms, deep learning, and data-driven systems. I am confident that my dedication to learning, combined with my passion for AI/ML, will enable me to contribute meaningfully to the university’s academic community and research efforts, while positioning myself for impactful contributions in this dynamic field. </w:t>
                </w:r>
              </w:ins>
            </w:sdtContent>
          </w:sdt>
        </w:p>
      </w:sdtContent>
    </w:sdt>
    <w:p w14:paraId="00000010" w14:textId="77777777" w:rsidR="00E542E7" w:rsidRDefault="00000000">
      <w:pPr>
        <w:rPr>
          <w:sz w:val="24"/>
          <w:szCs w:val="24"/>
        </w:rPr>
      </w:pPr>
      <w:r>
        <w:rPr>
          <w:sz w:val="24"/>
          <w:szCs w:val="24"/>
        </w:rPr>
        <w:t xml:space="preserve">Future </w:t>
      </w:r>
    </w:p>
    <w:p w14:paraId="00000011" w14:textId="77777777" w:rsidR="00E542E7" w:rsidRDefault="00000000">
      <w:pPr>
        <w:rPr>
          <w:sz w:val="24"/>
          <w:szCs w:val="24"/>
        </w:rPr>
      </w:pPr>
      <w:r>
        <w:rPr>
          <w:sz w:val="24"/>
          <w:szCs w:val="24"/>
          <w:shd w:val="clear" w:color="auto" w:fill="B4A7D6"/>
        </w:rPr>
        <w:t>In the short term, I aim to deepen my understanding of machine learning and deep learning concepts while refreshing my knowledge of the mathematics and statistics required in this field. My goal is to work in data science. In the long term, I envision contributing to various domains, particularly supply chain management. I have already gained insights into the business challenges and opportunities where I can leverage my expertise to design impactful solutions and automate processes. The rigorous training and research opportunities at ABC are essential for achieving these goals.</w:t>
      </w:r>
    </w:p>
    <w:p w14:paraId="00000012" w14:textId="77777777" w:rsidR="00E542E7" w:rsidRDefault="00000000">
      <w:pPr>
        <w:rPr>
          <w:sz w:val="24"/>
          <w:szCs w:val="24"/>
        </w:rPr>
      </w:pPr>
      <w:r>
        <w:rPr>
          <w:sz w:val="24"/>
          <w:szCs w:val="24"/>
        </w:rPr>
        <w:lastRenderedPageBreak/>
        <w:t>Conclusion</w:t>
      </w:r>
    </w:p>
    <w:p w14:paraId="00000013" w14:textId="77777777" w:rsidR="00E542E7" w:rsidRDefault="00000000">
      <w:pPr>
        <w:rPr>
          <w:sz w:val="24"/>
          <w:szCs w:val="24"/>
          <w:shd w:val="clear" w:color="auto" w:fill="D5A6BD"/>
        </w:rPr>
      </w:pPr>
      <w:r>
        <w:rPr>
          <w:sz w:val="24"/>
          <w:szCs w:val="24"/>
          <w:shd w:val="clear" w:color="auto" w:fill="D5A6BD"/>
        </w:rPr>
        <w:t>I am excited about the prospect of joining [University/College Name] and its vibrant AI community. I am confident that my background in data engineering, analytics, and AI will enable me to make substantial contributions to the program. The chance to work alongside faculty and peers who share a commitment to advancing AI for large-scale, complex data challenges is truly inspiring. I look forward to the academic and research challenges ahead and am ready to apply my skills to push the boundaries of AI applications across multiple domains.</w:t>
      </w:r>
    </w:p>
    <w:sectPr w:rsidR="00E542E7">
      <w:headerReference w:type="first" r:id="rId7"/>
      <w:pgSz w:w="12240" w:h="15840"/>
      <w:pgMar w:top="1440" w:right="720" w:bottom="144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E9C839" w14:textId="77777777" w:rsidR="006808F9" w:rsidRDefault="006808F9">
      <w:pPr>
        <w:spacing w:after="0" w:line="240" w:lineRule="auto"/>
      </w:pPr>
      <w:r>
        <w:separator/>
      </w:r>
    </w:p>
  </w:endnote>
  <w:endnote w:type="continuationSeparator" w:id="0">
    <w:p w14:paraId="1B28BAB2" w14:textId="77777777" w:rsidR="006808F9" w:rsidRDefault="0068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76C11" w14:textId="77777777" w:rsidR="006808F9" w:rsidRDefault="006808F9">
      <w:pPr>
        <w:spacing w:after="0" w:line="240" w:lineRule="auto"/>
      </w:pPr>
      <w:r>
        <w:separator/>
      </w:r>
    </w:p>
  </w:footnote>
  <w:footnote w:type="continuationSeparator" w:id="0">
    <w:p w14:paraId="7B81EF23" w14:textId="77777777" w:rsidR="006808F9" w:rsidRDefault="00680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4" w14:textId="77777777" w:rsidR="00E542E7" w:rsidRDefault="00000000">
    <w:pPr>
      <w:pBdr>
        <w:top w:val="nil"/>
        <w:left w:val="nil"/>
        <w:bottom w:val="nil"/>
        <w:right w:val="nil"/>
        <w:between w:val="nil"/>
      </w:pBdr>
      <w:tabs>
        <w:tab w:val="center" w:pos="4680"/>
        <w:tab w:val="right" w:pos="9360"/>
        <w:tab w:val="left" w:pos="1665"/>
        <w:tab w:val="left" w:pos="8850"/>
      </w:tabs>
      <w:spacing w:after="0" w:line="240" w:lineRule="auto"/>
      <w:rPr>
        <w:color w:val="000000"/>
      </w:rPr>
    </w:pPr>
    <w:r>
      <w:rPr>
        <w:color w:val="000000"/>
      </w:rPr>
      <w:t>Tanish Sakate</w:t>
    </w:r>
    <w:r>
      <w:rPr>
        <w:color w:val="000000"/>
      </w:rPr>
      <w:tab/>
    </w:r>
    <w:r>
      <w:rPr>
        <w:color w:val="000000"/>
      </w:rPr>
      <w:tab/>
      <w:t>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2E7"/>
    <w:rsid w:val="00200D46"/>
    <w:rsid w:val="006808F9"/>
    <w:rsid w:val="007E4FD2"/>
    <w:rsid w:val="00E22700"/>
    <w:rsid w:val="00E2364F"/>
    <w:rsid w:val="00E5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7215"/>
  <w15:docId w15:val="{A5E67100-5308-4AA3-A741-F375BEEAB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22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86E"/>
  </w:style>
  <w:style w:type="paragraph" w:styleId="Footer">
    <w:name w:val="footer"/>
    <w:basedOn w:val="Normal"/>
    <w:link w:val="FooterChar"/>
    <w:uiPriority w:val="99"/>
    <w:unhideWhenUsed/>
    <w:rsid w:val="00022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86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dxA0UZtRcyIqUVZEGkfeVLXbqA==">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 Sakate</dc:creator>
  <cp:lastModifiedBy>Tanish Sakate</cp:lastModifiedBy>
  <cp:revision>4</cp:revision>
  <dcterms:created xsi:type="dcterms:W3CDTF">2024-12-16T09:29:00Z</dcterms:created>
  <dcterms:modified xsi:type="dcterms:W3CDTF">2025-01-08T14:13:00Z</dcterms:modified>
</cp:coreProperties>
</file>